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FA32B" w14:textId="77777777" w:rsidR="00BE4774" w:rsidRDefault="004C53F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Objetivo</w:t>
      </w:r>
    </w:p>
    <w:p w14:paraId="756356A0" w14:textId="77777777" w:rsidR="00BE4774" w:rsidRDefault="00BE4774">
      <w:pPr>
        <w:spacing w:line="360" w:lineRule="auto"/>
        <w:ind w:firstLine="720"/>
        <w:jc w:val="both"/>
        <w:rPr>
          <w:sz w:val="24"/>
          <w:szCs w:val="24"/>
        </w:rPr>
      </w:pPr>
    </w:p>
    <w:p w14:paraId="7EFF2631" w14:textId="77777777" w:rsidR="00BE4774" w:rsidRDefault="004C53F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Avaliar a resposta no tempo de um sistema de dois tanques em série após uma perturbação degrau na temperatura do primeiro tanque e comparar os resultados obtidos empiricamente com os previstos pelos modelos fenomenológicos.</w:t>
      </w:r>
    </w:p>
    <w:p w14:paraId="1D691F90" w14:textId="77777777" w:rsidR="00BE4774" w:rsidRDefault="00BE4774">
      <w:pPr>
        <w:spacing w:line="360" w:lineRule="auto"/>
        <w:ind w:firstLine="720"/>
        <w:jc w:val="both"/>
        <w:rPr>
          <w:sz w:val="24"/>
          <w:szCs w:val="24"/>
        </w:rPr>
      </w:pPr>
    </w:p>
    <w:p w14:paraId="64EC913B" w14:textId="77777777" w:rsidR="00BE4774" w:rsidRDefault="004C53F4">
      <w:pPr>
        <w:spacing w:line="360" w:lineRule="auto"/>
        <w:ind w:firstLine="425"/>
        <w:jc w:val="both"/>
        <w:rPr>
          <w:sz w:val="24"/>
          <w:szCs w:val="24"/>
        </w:rPr>
      </w:pPr>
      <w:r>
        <w:rPr>
          <w:sz w:val="24"/>
          <w:szCs w:val="24"/>
        </w:rPr>
        <w:t>2. Descrição da Prática</w:t>
      </w:r>
    </w:p>
    <w:p w14:paraId="628C6DEE" w14:textId="77777777" w:rsidR="00BE4774" w:rsidRDefault="004C53F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2.1 Equ</w:t>
      </w:r>
      <w:r>
        <w:rPr>
          <w:sz w:val="24"/>
          <w:szCs w:val="24"/>
        </w:rPr>
        <w:t>ipamentos e instrumentação utilizados</w:t>
      </w:r>
    </w:p>
    <w:p w14:paraId="40623A13" w14:textId="77777777" w:rsidR="00BE4774" w:rsidRDefault="004C53F4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Dois termopares (um em cada tanque);</w:t>
      </w:r>
    </w:p>
    <w:p w14:paraId="135AB2FD" w14:textId="77777777" w:rsidR="00BE4774" w:rsidRDefault="004C53F4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Dois tanques com água, em série, com agitação e volume constante;</w:t>
      </w:r>
    </w:p>
    <w:p w14:paraId="19913D59" w14:textId="77777777" w:rsidR="00BE4774" w:rsidRDefault="004C53F4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Bomba hidráulica;</w:t>
      </w:r>
    </w:p>
    <w:p w14:paraId="73EB43F7" w14:textId="77777777" w:rsidR="00BE4774" w:rsidRDefault="004C53F4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Resistor (125 V e 9 A);</w:t>
      </w:r>
    </w:p>
    <w:p w14:paraId="239B4342" w14:textId="77777777" w:rsidR="00BE4774" w:rsidRDefault="004C53F4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Mangueiras e uma válvula (na entrada do primeiro tanque);</w:t>
      </w:r>
    </w:p>
    <w:p w14:paraId="166FFD71" w14:textId="77777777" w:rsidR="00BE4774" w:rsidRDefault="004C53F4">
      <w:pPr>
        <w:numPr>
          <w:ilvl w:val="0"/>
          <w:numId w:val="2"/>
        </w:num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Sistema de Cont</w:t>
      </w:r>
      <w:r>
        <w:rPr>
          <w:sz w:val="24"/>
          <w:szCs w:val="24"/>
        </w:rPr>
        <w:t>role - Software iFix.</w:t>
      </w:r>
    </w:p>
    <w:p w14:paraId="615A8FF2" w14:textId="77777777" w:rsidR="00BE4774" w:rsidRDefault="004C53F4">
      <w:pPr>
        <w:spacing w:after="16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3BC083B" wp14:editId="5F947BF9">
            <wp:extent cx="1666875" cy="275871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758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512415" w14:textId="77777777" w:rsidR="00BE4774" w:rsidRDefault="004C53F4">
      <w:pPr>
        <w:spacing w:after="1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Figura 1: Tanques abertos, em série, com agitação e sistema de aquecimento no primeiro tanque. </w:t>
      </w:r>
    </w:p>
    <w:p w14:paraId="45E22C6B" w14:textId="77777777" w:rsidR="00BE4774" w:rsidRDefault="004C53F4">
      <w:p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2.2 Procedimento experimental</w:t>
      </w:r>
    </w:p>
    <w:p w14:paraId="10CEE934" w14:textId="77777777" w:rsidR="00BE4774" w:rsidRDefault="004C53F4">
      <w:p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Dois tanques em série possuem a mesma vazão de entrada e saída e estão com aproximadamente a mesma temper</w:t>
      </w:r>
      <w:r>
        <w:rPr>
          <w:sz w:val="24"/>
          <w:szCs w:val="24"/>
        </w:rPr>
        <w:t xml:space="preserve">atura no início do processo (T1 = 24,82 ºC e T2 =24,62 ºC); Em determinado momento, aciona-se o aquecedor acoplado ao primeiro tanque, promovendo uma perturbação degrau no sistema que o induz a um </w:t>
      </w:r>
      <w:r>
        <w:rPr>
          <w:sz w:val="24"/>
          <w:szCs w:val="24"/>
        </w:rPr>
        <w:lastRenderedPageBreak/>
        <w:t xml:space="preserve">comportamento transiente durante determinado tempo até que </w:t>
      </w:r>
      <w:r>
        <w:rPr>
          <w:sz w:val="24"/>
          <w:szCs w:val="24"/>
        </w:rPr>
        <w:t xml:space="preserve">um novo estado estacionário seja obtido. Tal momento, de início do aquecimento, é registrado na figura 2 pela linha azul no gráfico. </w:t>
      </w:r>
    </w:p>
    <w:p w14:paraId="6CD52BAE" w14:textId="77777777" w:rsidR="00BE4774" w:rsidRDefault="004C53F4">
      <w:pPr>
        <w:spacing w:after="16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perturbação é monitorada por dois sensores que, conectados a um computador, acompanham a variação da temperatura nos doi</w:t>
      </w:r>
      <w:r>
        <w:rPr>
          <w:sz w:val="24"/>
          <w:szCs w:val="24"/>
        </w:rPr>
        <w:t>s tanques. No iFix (software utilizado para acompanhamento do processo), as curvas TT100 (curva roxa) e TT200 (curva verde) representam as temperaturas dos tanques 1 e 2, respectivamente, ao longo do tempo. Pode-se observar que após certo período, o novo v</w:t>
      </w:r>
      <w:r>
        <w:rPr>
          <w:sz w:val="24"/>
          <w:szCs w:val="24"/>
        </w:rPr>
        <w:t>alor de temperatura foi estabilizado em 42,5 ºC no tanque 1 e 40,75 ºC no tanque dois. A ligeira diferença se deve ao fato do tanque 1 receber diretamente o aquecimento.</w:t>
      </w:r>
    </w:p>
    <w:p w14:paraId="48F9B077" w14:textId="77777777" w:rsidR="00BE4774" w:rsidRDefault="004C53F4">
      <w:pPr>
        <w:keepNext/>
        <w:spacing w:after="16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E64F6AB" wp14:editId="6257D795">
            <wp:extent cx="5451293" cy="39481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1293" cy="3948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F3A19E" w14:textId="77777777" w:rsidR="00BE4774" w:rsidRDefault="004C53F4">
      <w:pPr>
        <w:keepNext/>
        <w:spacing w:after="1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Figura 2:Monitoramento da prática obtida através do software iFix.</w:t>
      </w:r>
    </w:p>
    <w:p w14:paraId="768C02D0" w14:textId="77777777" w:rsidR="00BE4774" w:rsidRDefault="004C53F4">
      <w:p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454CC49" w14:textId="77777777" w:rsidR="00BE4774" w:rsidRDefault="00BE4774">
      <w:pPr>
        <w:spacing w:after="160" w:line="360" w:lineRule="auto"/>
        <w:jc w:val="both"/>
        <w:rPr>
          <w:sz w:val="24"/>
          <w:szCs w:val="24"/>
        </w:rPr>
      </w:pPr>
    </w:p>
    <w:p w14:paraId="742E0DEB" w14:textId="77777777" w:rsidR="00BE4774" w:rsidRDefault="004C53F4">
      <w:pPr>
        <w:pStyle w:val="Ttulo1"/>
        <w:numPr>
          <w:ilvl w:val="0"/>
          <w:numId w:val="3"/>
        </w:numPr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Cálculos</w:t>
      </w:r>
    </w:p>
    <w:p w14:paraId="25D8E4E3" w14:textId="77777777" w:rsidR="00BE4774" w:rsidRDefault="00BE4774">
      <w:pPr>
        <w:spacing w:after="160" w:line="259" w:lineRule="auto"/>
        <w:rPr>
          <w:rFonts w:ascii="Calibri" w:eastAsia="Calibri" w:hAnsi="Calibri" w:cs="Calibri"/>
        </w:rPr>
      </w:pPr>
    </w:p>
    <w:p w14:paraId="0CD19D54" w14:textId="77777777" w:rsidR="00BE4774" w:rsidRDefault="004C53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Pela Tabela X.X podemos observar quanto tempo levou, após acionarmos o aquecimento, para que cada tanque iniciasse seu aquecimento. Esse tempo entre o acionamento e o inicio do</w:t>
      </w:r>
      <w:r>
        <w:rPr>
          <w:rFonts w:ascii="Calibri" w:eastAsia="Calibri" w:hAnsi="Calibri" w:cs="Calibri"/>
        </w:rPr>
        <w:t xml:space="preserve">s efeitos na variável controlada foi estimado como o tempo morto do sistema. </w:t>
      </w:r>
    </w:p>
    <w:tbl>
      <w:tblPr>
        <w:tblStyle w:val="a"/>
        <w:tblW w:w="2927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60"/>
        <w:gridCol w:w="1020"/>
        <w:gridCol w:w="947"/>
      </w:tblGrid>
      <w:tr w:rsidR="00BE4774" w14:paraId="7718B30E" w14:textId="77777777">
        <w:trPr>
          <w:trHeight w:val="300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8D5038" w14:textId="77777777" w:rsidR="00BE4774" w:rsidRDefault="004C53F4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t(s)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4B50BB" w14:textId="77777777" w:rsidR="00BE4774" w:rsidRDefault="004C53F4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T2</w:t>
            </w:r>
          </w:p>
        </w:tc>
        <w:tc>
          <w:tcPr>
            <w:tcW w:w="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64EE59" w14:textId="77777777" w:rsidR="00BE4774" w:rsidRDefault="004C53F4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T1</w:t>
            </w:r>
          </w:p>
        </w:tc>
      </w:tr>
      <w:tr w:rsidR="00BE4774" w14:paraId="27731A55" w14:textId="7777777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9A217E" w14:textId="77777777" w:rsidR="00BE4774" w:rsidRDefault="004C53F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03868F" w14:textId="77777777" w:rsidR="00BE4774" w:rsidRDefault="004C53F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24.88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4E0719" w14:textId="77777777" w:rsidR="00BE4774" w:rsidRDefault="004C53F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25.15</w:t>
            </w:r>
          </w:p>
        </w:tc>
      </w:tr>
      <w:tr w:rsidR="00BE4774" w14:paraId="6BDCE723" w14:textId="7777777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C5F6F7" w14:textId="77777777" w:rsidR="00BE4774" w:rsidRDefault="004C53F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...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A00B2B" w14:textId="77777777" w:rsidR="00BE4774" w:rsidRDefault="004C53F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...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D93542" w14:textId="77777777" w:rsidR="00BE4774" w:rsidRDefault="004C53F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...</w:t>
            </w:r>
          </w:p>
        </w:tc>
      </w:tr>
      <w:tr w:rsidR="00BE4774" w14:paraId="22E96982" w14:textId="7777777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149C1278" w14:textId="77777777" w:rsidR="00BE4774" w:rsidRDefault="004C53F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7D36AC" w14:textId="77777777" w:rsidR="00BE4774" w:rsidRDefault="004C53F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24.88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A73D59" w14:textId="77777777" w:rsidR="00BE4774" w:rsidRDefault="004C53F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25.15</w:t>
            </w:r>
          </w:p>
        </w:tc>
      </w:tr>
      <w:tr w:rsidR="00BE4774" w14:paraId="043115EF" w14:textId="7777777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816276" w14:textId="77777777" w:rsidR="00BE4774" w:rsidRDefault="004C53F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AB3896" w14:textId="77777777" w:rsidR="00BE4774" w:rsidRDefault="004C53F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24.82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A6A5BD" w14:textId="77777777" w:rsidR="00BE4774" w:rsidRDefault="004C53F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25.21</w:t>
            </w:r>
          </w:p>
        </w:tc>
      </w:tr>
      <w:tr w:rsidR="00BE4774" w14:paraId="21D6EBEE" w14:textId="7777777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23363B" w14:textId="77777777" w:rsidR="00BE4774" w:rsidRDefault="004C53F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...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E46F6A" w14:textId="77777777" w:rsidR="00BE4774" w:rsidRDefault="004C53F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..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932A9F" w14:textId="77777777" w:rsidR="00BE4774" w:rsidRDefault="004C53F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..</w:t>
            </w:r>
          </w:p>
        </w:tc>
      </w:tr>
      <w:tr w:rsidR="00BE4774" w14:paraId="26ABA858" w14:textId="7777777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4D25DEF4" w14:textId="77777777" w:rsidR="00BE4774" w:rsidRDefault="004C53F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E71A25" w14:textId="77777777" w:rsidR="00BE4774" w:rsidRDefault="004C53F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24.88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E2DFAB" w14:textId="77777777" w:rsidR="00BE4774" w:rsidRDefault="004C53F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26.19</w:t>
            </w:r>
          </w:p>
        </w:tc>
      </w:tr>
      <w:tr w:rsidR="00BE4774" w14:paraId="5FBC0896" w14:textId="7777777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661050" w14:textId="77777777" w:rsidR="00BE4774" w:rsidRDefault="004C53F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8C8675" w14:textId="77777777" w:rsidR="00BE4774" w:rsidRDefault="004C53F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24.95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0F1596" w14:textId="77777777" w:rsidR="00BE4774" w:rsidRDefault="004C53F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26.25</w:t>
            </w:r>
          </w:p>
        </w:tc>
      </w:tr>
    </w:tbl>
    <w:p w14:paraId="4BA24E50" w14:textId="77777777" w:rsidR="00BE4774" w:rsidRDefault="00BE4774">
      <w:pPr>
        <w:spacing w:after="160" w:line="259" w:lineRule="auto"/>
        <w:rPr>
          <w:rFonts w:ascii="Calibri" w:eastAsia="Calibri" w:hAnsi="Calibri" w:cs="Calibri"/>
        </w:rPr>
      </w:pPr>
    </w:p>
    <w:p w14:paraId="2CA33B84" w14:textId="77777777" w:rsidR="00BE4774" w:rsidRDefault="004C53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Portanto o tempo morto para o tanque 1, ou seja,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01</m:t>
            </m:r>
          </m:sub>
        </m:sSub>
      </m:oMath>
      <w:r>
        <w:rPr>
          <w:rFonts w:ascii="Calibri" w:eastAsia="Calibri" w:hAnsi="Calibri" w:cs="Calibri"/>
        </w:rPr>
        <w:t xml:space="preserve"> é igual a 3 segundos. Já o tempo morto para o segundo sistema,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02</m:t>
            </m:r>
          </m:sub>
        </m:sSub>
      </m:oMath>
      <w:r>
        <w:rPr>
          <w:rFonts w:ascii="Calibri" w:eastAsia="Calibri" w:hAnsi="Calibri" w:cs="Calibri"/>
        </w:rPr>
        <w:t xml:space="preserve"> é igual a 50 segundos.</w:t>
      </w:r>
    </w:p>
    <w:p w14:paraId="0D2EF260" w14:textId="77777777" w:rsidR="00BE4774" w:rsidRDefault="00BE4774">
      <w:pPr>
        <w:spacing w:after="160" w:line="259" w:lineRule="auto"/>
        <w:rPr>
          <w:rFonts w:ascii="Calibri" w:eastAsia="Calibri" w:hAnsi="Calibri" w:cs="Calibri"/>
        </w:rPr>
      </w:pPr>
    </w:p>
    <w:p w14:paraId="5D1501EC" w14:textId="77777777" w:rsidR="00BE4774" w:rsidRDefault="004C53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Foi determinada então a amplitude da perturbação. Durante o experimento foram coletados dados do aquecedor elé</w:t>
      </w:r>
      <w:r>
        <w:rPr>
          <w:rFonts w:ascii="Calibri" w:eastAsia="Calibri" w:hAnsi="Calibri" w:cs="Calibri"/>
        </w:rPr>
        <w:t>trico utilizando um multímetro, foi medida a corrente e a tensão do aquecedor. Com esses valores foi possível calcular a potência do aquecedor com base na fórmula abaixo:</w:t>
      </w:r>
    </w:p>
    <w:p w14:paraId="09F7ABA8" w14:textId="77777777" w:rsidR="00BE4774" w:rsidRDefault="004C53F4">
      <w:pPr>
        <w:spacing w:after="160" w:line="259" w:lineRule="auto"/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Pot</m:t>
          </m:r>
          <m:r>
            <w:rPr>
              <w:rFonts w:ascii="Cambria Math" w:eastAsia="Cambria Math" w:hAnsi="Cambria Math" w:cs="Cambria Math"/>
            </w:rPr>
            <m:t>ê</m:t>
          </m:r>
          <m:r>
            <w:rPr>
              <w:rFonts w:ascii="Cambria Math" w:eastAsia="Cambria Math" w:hAnsi="Cambria Math" w:cs="Cambria Math"/>
            </w:rPr>
            <m:t>ncia</m:t>
          </m:r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eastAsia="Cambria Math" w:hAnsi="Cambria Math" w:cs="Cambria Math"/>
            </w:rPr>
            <m:t>Tens</m:t>
          </m:r>
          <m:r>
            <w:rPr>
              <w:rFonts w:ascii="Cambria Math" w:eastAsia="Cambria Math" w:hAnsi="Cambria Math" w:cs="Cambria Math"/>
            </w:rPr>
            <m:t>ã</m:t>
          </m:r>
          <m:r>
            <w:rPr>
              <w:rFonts w:ascii="Cambria Math" w:eastAsia="Cambria Math" w:hAnsi="Cambria Math" w:cs="Cambria Math"/>
            </w:rPr>
            <m:t>o</m:t>
          </m:r>
          <m:r>
            <w:rPr>
              <w:rFonts w:ascii="Cambria Math" w:eastAsia="Cambria Math" w:hAnsi="Cambria Math" w:cs="Cambria Math"/>
            </w:rPr>
            <m:t>⋅</m:t>
          </m:r>
          <m:r>
            <w:rPr>
              <w:rFonts w:ascii="Cambria Math" w:eastAsia="Cambria Math" w:hAnsi="Cambria Math" w:cs="Cambria Math"/>
            </w:rPr>
            <m:t>Corrente</m:t>
          </m:r>
          <m:r>
            <w:rPr>
              <w:rFonts w:ascii="Cambria Math" w:eastAsia="Cambria Math" w:hAnsi="Cambria Math" w:cs="Cambria Math"/>
            </w:rPr>
            <m:t>=125</m:t>
          </m:r>
          <m:r>
            <w:rPr>
              <w:rFonts w:ascii="Cambria Math" w:eastAsia="Cambria Math" w:hAnsi="Cambria Math" w:cs="Cambria Math"/>
            </w:rPr>
            <m:t>V</m:t>
          </m:r>
          <m:r>
            <w:rPr>
              <w:rFonts w:ascii="Cambria Math" w:eastAsia="Cambria Math" w:hAnsi="Cambria Math" w:cs="Cambria Math"/>
            </w:rPr>
            <m:t>⋅</m:t>
          </m:r>
          <m:r>
            <w:rPr>
              <w:rFonts w:ascii="Cambria Math" w:eastAsia="Cambria Math" w:hAnsi="Cambria Math" w:cs="Cambria Math"/>
            </w:rPr>
            <m:t>9</m:t>
          </m:r>
          <m:r>
            <w:rPr>
              <w:rFonts w:ascii="Cambria Math" w:eastAsia="Cambria Math" w:hAnsi="Cambria Math" w:cs="Cambria Math"/>
            </w:rPr>
            <m:t>A</m:t>
          </m:r>
          <m:r>
            <w:rPr>
              <w:rFonts w:ascii="Cambria Math" w:eastAsia="Cambria Math" w:hAnsi="Cambria Math" w:cs="Cambria Math"/>
            </w:rPr>
            <m:t>=1125</m:t>
          </m:r>
          <m:r>
            <w:rPr>
              <w:rFonts w:ascii="Cambria Math" w:eastAsia="Cambria Math" w:hAnsi="Cambria Math" w:cs="Cambria Math"/>
            </w:rPr>
            <m:t>W</m:t>
          </m:r>
        </m:oMath>
      </m:oMathPara>
    </w:p>
    <w:p w14:paraId="7D80F53D" w14:textId="77777777" w:rsidR="00BE4774" w:rsidRDefault="00BE4774">
      <w:pPr>
        <w:spacing w:after="160" w:line="259" w:lineRule="auto"/>
        <w:rPr>
          <w:rFonts w:ascii="Calibri" w:eastAsia="Calibri" w:hAnsi="Calibri" w:cs="Calibri"/>
        </w:rPr>
      </w:pPr>
    </w:p>
    <w:p w14:paraId="574D219D" w14:textId="77777777" w:rsidR="00BE4774" w:rsidRDefault="004C53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Cálculo das constantes</w:t>
      </w:r>
      <w:r>
        <w:rPr>
          <w:rFonts w:ascii="Calibri" w:eastAsia="Calibri" w:hAnsi="Calibri" w:cs="Calibri"/>
        </w:rPr>
        <w:t xml:space="preserve"> para o Tanque 1</w:t>
      </w:r>
    </w:p>
    <w:p w14:paraId="450F7900" w14:textId="77777777" w:rsidR="00BE4774" w:rsidRDefault="004C53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Função de transferência do tipo primeira ordem:</w:t>
      </w:r>
    </w:p>
    <w:p w14:paraId="7DA1BD3A" w14:textId="77777777" w:rsidR="00BE4774" w:rsidRDefault="004C53F4">
      <w:pPr>
        <w:spacing w:after="160" w:line="259" w:lineRule="auto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s</m:t>
              </m:r>
              <m:r>
                <w:rPr>
                  <w:rFonts w:ascii="Cambria Math" w:eastAsia="Cambria Math" w:hAnsi="Cambria Math" w:cs="Cambria Math"/>
                </w:rPr>
                <m:t>+1</m:t>
              </m:r>
            </m:den>
          </m:f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s</m:t>
              </m:r>
            </m:sup>
          </m:sSup>
        </m:oMath>
      </m:oMathPara>
    </w:p>
    <w:p w14:paraId="40E55E2B" w14:textId="77777777" w:rsidR="00BE4774" w:rsidRDefault="004C53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Cálculo dos parâmetros da função de transferência:</w:t>
      </w:r>
    </w:p>
    <w:p w14:paraId="3A5A7A74" w14:textId="77777777" w:rsidR="00BE4774" w:rsidRDefault="004C53F4">
      <w:pPr>
        <w:spacing w:after="160" w:line="259" w:lineRule="auto"/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k</m:t>
          </m:r>
          <m:r>
            <w:rPr>
              <w:rFonts w:ascii="Cambria Math" w:eastAsia="Cambria Math" w:hAnsi="Cambria Math" w:cs="Cambria Math"/>
            </w:rPr>
            <m:t>1=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</w:rPr>
                <m:t>Degrau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ΔT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Degrau</m:t>
              </m:r>
            </m:den>
          </m:f>
        </m:oMath>
      </m:oMathPara>
    </w:p>
    <w:p w14:paraId="3C187E05" w14:textId="77777777" w:rsidR="00BE4774" w:rsidRDefault="004C53F4">
      <w:pPr>
        <w:spacing w:after="160" w:line="259" w:lineRule="auto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=0,632*</m:t>
          </m:r>
          <m:r>
            <w:rPr>
              <w:rFonts w:ascii="Cambria Math" w:eastAsia="Cambria Math" w:hAnsi="Cambria Math" w:cs="Cambria Math"/>
            </w:rPr>
            <m:t>P</m:t>
          </m:r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</m:oMath>
      </m:oMathPara>
    </w:p>
    <w:p w14:paraId="12A76368" w14:textId="77777777" w:rsidR="00BE4774" w:rsidRDefault="00BE4774">
      <w:pPr>
        <w:spacing w:after="160" w:line="259" w:lineRule="auto"/>
        <w:rPr>
          <w:rFonts w:ascii="Calibri" w:eastAsia="Calibri" w:hAnsi="Calibri" w:cs="Calibri"/>
        </w:rPr>
      </w:pPr>
    </w:p>
    <w:p w14:paraId="3A9D3B3D" w14:textId="77777777" w:rsidR="00BE4774" w:rsidRDefault="004C53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Primeira ordem em função do tempo:</w:t>
      </w:r>
    </w:p>
    <w:p w14:paraId="3CF65E50" w14:textId="77777777" w:rsidR="00BE4774" w:rsidRDefault="004C53F4">
      <w:pPr>
        <w:spacing w:after="160" w:line="259" w:lineRule="auto"/>
        <w:jc w:val="center"/>
        <w:rPr>
          <w:rFonts w:ascii="Calibri" w:eastAsia="Calibri" w:hAnsi="Calibri" w:cs="Calibri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eastAsia="Cambria Math" w:hAnsi="Cambria Math" w:cs="Cambria Math"/>
            </w:rPr>
            <m:t>A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d>
            <m:dPr>
              <m:ctrlPr>
                <w:rPr>
                  <w:rFonts w:ascii="Calibri" w:eastAsia="Calibri" w:hAnsi="Calibri" w:cs="Calibri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1-</m:t>
              </m:r>
              <m:box>
                <m:boxPr>
                  <m:opEmu m:val="1"/>
                  <m:ctrlPr>
                    <w:rPr>
                      <w:rFonts w:ascii="Cambria Math" w:eastAsia="Cambria Math" w:hAnsi="Cambria Math" w:cs="Cambria Math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</w:rPr>
                    <m:t>exp</m:t>
                  </m:r>
                </m:e>
              </m:box>
              <m:r>
                <w:rPr>
                  <w:rFonts w:ascii="Cambria Math" w:eastAsia="Cambria Math" w:hAnsi="Cambria Math" w:cs="Cambria Math"/>
                </w:rPr>
                <m:t>exp</m:t>
              </m:r>
              <m:r>
                <w:rPr>
                  <w:rFonts w:ascii="Calibri" w:eastAsia="Calibri" w:hAnsi="Calibri" w:cs="Calibri"/>
                </w:rPr>
                <m:t xml:space="preserve"> 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01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libri" w:eastAsia="Calibri" w:hAnsi="Calibri" w:cs="Calibri"/>
                </w:rPr>
                <m:t xml:space="preserve"> </m:t>
              </m:r>
            </m:e>
          </m:d>
        </m:oMath>
      </m:oMathPara>
    </w:p>
    <w:p w14:paraId="528D0405" w14:textId="77777777" w:rsidR="00BE4774" w:rsidRDefault="004C53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Calculando com os valores obtidos durante o experimento</w:t>
      </w:r>
    </w:p>
    <w:p w14:paraId="06E00F4F" w14:textId="77777777" w:rsidR="00BE4774" w:rsidRDefault="004C53F4">
      <w:pPr>
        <w:spacing w:after="160" w:line="259" w:lineRule="auto"/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k</m:t>
          </m:r>
          <m:r>
            <w:rPr>
              <w:rFonts w:ascii="Cambria Math" w:eastAsia="Cambria Math" w:hAnsi="Cambria Math" w:cs="Cambria Math"/>
            </w:rPr>
            <m:t>1=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 xml:space="preserve">42,50-25,15 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1125</m:t>
              </m:r>
            </m:den>
          </m:f>
          <m:r>
            <w:rPr>
              <w:rFonts w:ascii="Cambria Math" w:eastAsia="Cambria Math" w:hAnsi="Cambria Math" w:cs="Cambria Math"/>
            </w:rPr>
            <m:t>=0,01543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°</m:t>
              </m:r>
              <m:r>
                <w:rPr>
                  <w:rFonts w:ascii="Cambria Math" w:eastAsia="Cambria Math" w:hAnsi="Cambria Math" w:cs="Cambria Math"/>
                </w:rPr>
                <m:t>C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W</m:t>
              </m:r>
            </m:den>
          </m:f>
        </m:oMath>
      </m:oMathPara>
    </w:p>
    <w:p w14:paraId="5CB7F4DB" w14:textId="77777777" w:rsidR="00BE4774" w:rsidRDefault="004C53F4">
      <w:pPr>
        <w:spacing w:after="160" w:line="259" w:lineRule="auto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=0,632 ⋅</m:t>
          </m:r>
          <m:r>
            <w:rPr>
              <w:rFonts w:ascii="Cambria Math" w:eastAsia="Cambria Math" w:hAnsi="Cambria Math" w:cs="Cambria Math"/>
            </w:rPr>
            <m:t>P</m:t>
          </m:r>
          <m:r>
            <w:rPr>
              <w:rFonts w:ascii="Cambria Math" w:eastAsia="Cambria Math" w:hAnsi="Cambria Math" w:cs="Cambria Math"/>
            </w:rPr>
            <m:t xml:space="preserve"> ⋅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=0,632 ⋅1125 ⋅0,01543 = 10,97073 °</m:t>
          </m:r>
          <m:r>
            <w:rPr>
              <w:rFonts w:ascii="Cambria Math" w:eastAsia="Cambria Math" w:hAnsi="Cambria Math" w:cs="Cambria Math"/>
            </w:rPr>
            <m:t>C</m:t>
          </m:r>
        </m:oMath>
      </m:oMathPara>
    </w:p>
    <w:p w14:paraId="18396761" w14:textId="77777777" w:rsidR="00BE4774" w:rsidRDefault="004C53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De posse dos valores obtidos no experimento, a temperatura do Tanque 1 estava em T1 = 25,15 +10,97 = 36,12073 em t = </w:t>
      </w:r>
      <m:oMath>
        <m:r>
          <w:rPr>
            <w:rFonts w:ascii="Cambria Math" w:eastAsia="Cambria Math" w:hAnsi="Cambria Math" w:cs="Cambria Math"/>
          </w:rPr>
          <m:t xml:space="preserve">749 </m:t>
        </m:r>
        <m:r>
          <w:rPr>
            <w:rFonts w:ascii="Cambria Math" w:eastAsia="Cambria Math" w:hAnsi="Cambria Math" w:cs="Cambria Math"/>
          </w:rPr>
          <m:t>segundos</m:t>
        </m:r>
      </m:oMath>
      <w:r>
        <w:rPr>
          <w:rFonts w:ascii="Calibri" w:eastAsia="Calibri" w:hAnsi="Calibri" w:cs="Calibri"/>
        </w:rPr>
        <w:t>. Considerando o tempo morto, teremos 752 segundos.</w:t>
      </w:r>
    </w:p>
    <w:p w14:paraId="6D3FA457" w14:textId="77777777" w:rsidR="00BE4774" w:rsidRDefault="004C53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Chegamos então a seguinte função de transferência:</w:t>
      </w:r>
    </w:p>
    <w:p w14:paraId="3D908EF9" w14:textId="77777777" w:rsidR="00BE4774" w:rsidRDefault="004C53F4">
      <w:pPr>
        <w:spacing w:after="160" w:line="259" w:lineRule="auto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0,01543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752</m:t>
              </m:r>
              <m:r>
                <w:rPr>
                  <w:rFonts w:ascii="Cambria Math" w:eastAsia="Cambria Math" w:hAnsi="Cambria Math" w:cs="Cambria Math"/>
                </w:rPr>
                <m:t>s</m:t>
              </m:r>
              <m:r>
                <w:rPr>
                  <w:rFonts w:ascii="Cambria Math" w:eastAsia="Cambria Math" w:hAnsi="Cambria Math" w:cs="Cambria Math"/>
                </w:rPr>
                <m:t>+1</m:t>
              </m:r>
            </m:den>
          </m:f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3</m:t>
              </m:r>
              <m:r>
                <w:rPr>
                  <w:rFonts w:ascii="Cambria Math" w:eastAsia="Cambria Math" w:hAnsi="Cambria Math" w:cs="Cambria Math"/>
                </w:rPr>
                <m:t>s</m:t>
              </m:r>
            </m:sup>
          </m:sSup>
        </m:oMath>
      </m:oMathPara>
    </w:p>
    <w:p w14:paraId="6DC9B98D" w14:textId="77777777" w:rsidR="00BE4774" w:rsidRDefault="004C53F4">
      <w:pPr>
        <w:spacing w:after="160" w:line="259" w:lineRule="auto"/>
        <w:jc w:val="center"/>
        <w:rPr>
          <w:rFonts w:ascii="Calibri" w:eastAsia="Calibri" w:hAnsi="Calibri" w:cs="Calibri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=17,36</m:t>
          </m:r>
          <m:d>
            <m:dPr>
              <m:ctrlPr>
                <w:rPr>
                  <w:rFonts w:ascii="Calibri" w:eastAsia="Calibri" w:hAnsi="Calibri" w:cs="Calibri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1-</m:t>
              </m:r>
              <m:box>
                <m:boxPr>
                  <m:opEmu m:val="1"/>
                  <m:ctrlPr>
                    <w:rPr>
                      <w:rFonts w:ascii="Cambria Math" w:eastAsia="Cambria Math" w:hAnsi="Cambria Math" w:cs="Cambria Math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</w:rPr>
                    <m:t>exp</m:t>
                  </m:r>
                </m:e>
              </m:box>
              <m:r>
                <w:rPr>
                  <w:rFonts w:ascii="Cambria Math" w:eastAsia="Cambria Math" w:hAnsi="Cambria Math" w:cs="Cambria Math"/>
                </w:rPr>
                <m:t>exp</m:t>
              </m:r>
              <m:r>
                <w:rPr>
                  <w:rFonts w:ascii="Calibri" w:eastAsia="Calibri" w:hAnsi="Calibri" w:cs="Calibri"/>
                </w:rPr>
                <m:t xml:space="preserve"> 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749</m:t>
                      </m:r>
                    </m:den>
                  </m:f>
                </m:e>
              </m:d>
              <m:r>
                <w:rPr>
                  <w:rFonts w:ascii="Calibri" w:eastAsia="Calibri" w:hAnsi="Calibri" w:cs="Calibri"/>
                </w:rPr>
                <m:t xml:space="preserve"> </m:t>
              </m:r>
            </m:e>
          </m:d>
        </m:oMath>
      </m:oMathPara>
    </w:p>
    <w:p w14:paraId="6EE040EB" w14:textId="77777777" w:rsidR="00BE4774" w:rsidRDefault="00BE4774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C276A63" w14:textId="77777777" w:rsidR="00BE4774" w:rsidRDefault="004C53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Plotar o experimental juntamente do calculado:</w:t>
      </w:r>
    </w:p>
    <w:p w14:paraId="7F292AE8" w14:textId="77777777" w:rsidR="00BE4774" w:rsidRDefault="004C53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EF66AAF" wp14:editId="2E67A992">
            <wp:extent cx="5734050" cy="31115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600967" w14:textId="77777777" w:rsidR="00BE4774" w:rsidRDefault="00BE4774">
      <w:pPr>
        <w:spacing w:after="160" w:line="259" w:lineRule="auto"/>
        <w:rPr>
          <w:rFonts w:ascii="Calibri" w:eastAsia="Calibri" w:hAnsi="Calibri" w:cs="Calibri"/>
        </w:rPr>
      </w:pPr>
    </w:p>
    <w:p w14:paraId="2455AFD4" w14:textId="77777777" w:rsidR="00BE4774" w:rsidRDefault="004C53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Tanque 2</w:t>
      </w:r>
    </w:p>
    <w:p w14:paraId="064711B7" w14:textId="77777777" w:rsidR="00BE4774" w:rsidRDefault="004C53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Considerado um sistema de segunda ordem já que existiam dois sistemas de </w:t>
      </w:r>
      <w:commentRangeStart w:id="0"/>
      <w:r>
        <w:rPr>
          <w:rFonts w:ascii="Calibri" w:eastAsia="Calibri" w:hAnsi="Calibri" w:cs="Calibri"/>
        </w:rPr>
        <w:t>segunda</w:t>
      </w:r>
      <w:commentRangeEnd w:id="0"/>
      <w:r>
        <w:commentReference w:id="0"/>
      </w:r>
      <w:r>
        <w:rPr>
          <w:rFonts w:ascii="Calibri" w:eastAsia="Calibri" w:hAnsi="Calibri" w:cs="Calibri"/>
        </w:rPr>
        <w:t xml:space="preserve"> ordem em série:</w:t>
      </w:r>
    </w:p>
    <w:p w14:paraId="6F7F47B5" w14:textId="77777777" w:rsidR="00BE4774" w:rsidRDefault="004C53F4">
      <w:pPr>
        <w:spacing w:after="160" w:line="259" w:lineRule="auto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</w:rPr>
                    <m:t>+1</m:t>
                  </m:r>
                </m:e>
              </m:d>
            </m:den>
          </m:f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02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s</m:t>
              </m:r>
            </m:sup>
          </m:sSup>
        </m:oMath>
      </m:oMathPara>
    </w:p>
    <w:p w14:paraId="00EEEDBC" w14:textId="77777777" w:rsidR="00BE4774" w:rsidRPr="00F42E37" w:rsidRDefault="004C53F4">
      <w:pPr>
        <w:spacing w:after="160" w:line="259" w:lineRule="auto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</w:rPr>
        <w:t>Ou</w:t>
      </w:r>
    </w:p>
    <w:p w14:paraId="6922E5E3" w14:textId="77777777" w:rsidR="00BE4774" w:rsidRPr="00F42E37" w:rsidRDefault="004C53F4" w:rsidP="00F42E37">
      <w:pPr>
        <w:spacing w:after="160" w:line="259" w:lineRule="auto"/>
        <w:jc w:val="center"/>
        <w:rPr>
          <w:rFonts w:ascii="Cambria Math" w:eastAsia="Cambria Math" w:hAnsi="Cambria Math" w:cs="Cambria Math"/>
          <w:lang w:val="pt-B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+2</m:t>
              </m:r>
              <m:r>
                <w:rPr>
                  <w:rFonts w:ascii="Cambria Math" w:eastAsia="Cambria Math" w:hAnsi="Cambria Math" w:cs="Cambria Math"/>
                </w:rPr>
                <m:t>ξτs</m:t>
              </m:r>
              <m:r>
                <w:rPr>
                  <w:rFonts w:ascii="Cambria Math" w:eastAsia="Cambria Math" w:hAnsi="Cambria Math" w:cs="Cambria Math"/>
                </w:rPr>
                <m:t>+1</m:t>
              </m:r>
            </m:den>
          </m:f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02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s</m:t>
              </m:r>
            </m:sup>
          </m:sSup>
        </m:oMath>
      </m:oMathPara>
    </w:p>
    <w:p w14:paraId="7ADA3631" w14:textId="77777777" w:rsidR="00BE4774" w:rsidRDefault="004C53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Onde:</w:t>
      </w:r>
    </w:p>
    <w:p w14:paraId="205DDD5B" w14:textId="77777777" w:rsidR="00BE4774" w:rsidRDefault="004C53F4">
      <w:pPr>
        <w:spacing w:after="160" w:line="259" w:lineRule="auto"/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2</m:t>
          </m:r>
          <m:r>
            <w:rPr>
              <w:rFonts w:ascii="Cambria Math" w:eastAsia="Cambria Math" w:hAnsi="Cambria Math" w:cs="Cambria Math"/>
            </w:rPr>
            <m:t>ξτ</m:t>
          </m:r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τ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21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τ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</m:sSub>
        </m:oMath>
      </m:oMathPara>
    </w:p>
    <w:p w14:paraId="4C01A0BC" w14:textId="77777777" w:rsidR="00BE4774" w:rsidRDefault="004C53F4">
      <w:pPr>
        <w:spacing w:after="160" w:line="259" w:lineRule="auto"/>
        <w:jc w:val="center"/>
        <w:rPr>
          <w:rFonts w:ascii="Cambria Math" w:eastAsia="Cambria Math" w:hAnsi="Cambria Math" w:cs="Cambria Math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τ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21</m:t>
              </m:r>
            </m:sub>
          </m:sSub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τ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</m:sSub>
        </m:oMath>
      </m:oMathPara>
    </w:p>
    <w:p w14:paraId="75801A5F" w14:textId="77777777" w:rsidR="00BE4774" w:rsidRDefault="004C53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Cálculo dos parâmetros da função de transferência:</w:t>
      </w:r>
    </w:p>
    <w:p w14:paraId="4E8092B1" w14:textId="77777777" w:rsidR="00BE4774" w:rsidRDefault="004C53F4">
      <w:pPr>
        <w:spacing w:after="160" w:line="259" w:lineRule="auto"/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w:lastRenderedPageBreak/>
            <m:t>k</m:t>
          </m:r>
          <m:r>
            <w:rPr>
              <w:rFonts w:ascii="Cambria Math" w:eastAsia="Cambria Math" w:hAnsi="Cambria Math" w:cs="Cambria Math"/>
            </w:rPr>
            <m:t>2=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</w:rPr>
                <m:t>Degrau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ΔT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Degrau</m:t>
              </m:r>
            </m:den>
          </m:f>
        </m:oMath>
      </m:oMathPara>
    </w:p>
    <w:p w14:paraId="35886499" w14:textId="77777777" w:rsidR="00BE4774" w:rsidRDefault="004C53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cálculo do ganho estático foi calculado igual ao do Tanque 1: </w:t>
      </w:r>
    </w:p>
    <w:p w14:paraId="4C880252" w14:textId="77777777" w:rsidR="00BE4774" w:rsidRDefault="004C53F4">
      <w:pPr>
        <w:spacing w:after="160" w:line="259" w:lineRule="auto"/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k</m:t>
          </m:r>
          <m:r>
            <w:rPr>
              <w:rFonts w:ascii="Cambria Math" w:eastAsia="Cambria Math" w:hAnsi="Cambria Math" w:cs="Cambria Math"/>
            </w:rPr>
            <m:t>2=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 xml:space="preserve">40,81-24,88 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1125</m:t>
              </m:r>
            </m:den>
          </m:f>
          <m:r>
            <w:rPr>
              <w:rFonts w:ascii="Cambria Math" w:eastAsia="Cambria Math" w:hAnsi="Cambria Math" w:cs="Cambria Math"/>
            </w:rPr>
            <m:t>=0.01416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°</m:t>
              </m:r>
              <m:r>
                <w:rPr>
                  <w:rFonts w:ascii="Cambria Math" w:eastAsia="Cambria Math" w:hAnsi="Cambria Math" w:cs="Cambria Math"/>
                </w:rPr>
                <m:t>C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W</m:t>
              </m:r>
            </m:den>
          </m:f>
        </m:oMath>
      </m:oMathPara>
    </w:p>
    <w:p w14:paraId="18CDDB3C" w14:textId="77777777" w:rsidR="00BE4774" w:rsidRDefault="004C53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Quanto as constantes do comportamento dinâmico do tanque 2, foram determinadas da seguinte forma:</w:t>
      </w:r>
    </w:p>
    <w:p w14:paraId="2C603F4D" w14:textId="77777777" w:rsidR="00BE4774" w:rsidRDefault="004C53F4">
      <w:pPr>
        <w:spacing w:after="160" w:line="259" w:lineRule="auto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=0,73</m:t>
              </m:r>
            </m:e>
          </m:d>
          <m:r>
            <w:rPr>
              <w:rFonts w:ascii="Cambria Math" w:eastAsia="Cambria Math" w:hAnsi="Cambria Math" w:cs="Cambria Math"/>
            </w:rPr>
            <m:t>=0,73 ⋅</m:t>
          </m:r>
          <m:r>
            <w:rPr>
              <w:rFonts w:ascii="Cambria Math" w:eastAsia="Cambria Math" w:hAnsi="Cambria Math" w:cs="Cambria Math"/>
            </w:rPr>
            <m:t>P</m:t>
          </m:r>
          <m:r>
            <w:rPr>
              <w:rFonts w:ascii="Cambria Math" w:eastAsia="Cambria Math" w:hAnsi="Cambria Math" w:cs="Cambria Math"/>
            </w:rPr>
            <m:t xml:space="preserve"> ⋅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=0,73 ⋅1125 ⋅0.01416 = 11,9475°</m:t>
          </m:r>
          <m:r>
            <w:rPr>
              <w:rFonts w:ascii="Cambria Math" w:eastAsia="Cambria Math" w:hAnsi="Cambria Math" w:cs="Cambria Math"/>
            </w:rPr>
            <m:t>C</m:t>
          </m:r>
        </m:oMath>
      </m:oMathPara>
    </w:p>
    <w:p w14:paraId="036930C9" w14:textId="77777777" w:rsidR="00BE4774" w:rsidRDefault="00BE4774">
      <w:pPr>
        <w:spacing w:after="160" w:line="259" w:lineRule="auto"/>
        <w:rPr>
          <w:rFonts w:ascii="Calibri" w:eastAsia="Calibri" w:hAnsi="Calibri" w:cs="Calibri"/>
        </w:rPr>
      </w:pPr>
    </w:p>
    <w:p w14:paraId="75815141" w14:textId="77777777" w:rsidR="00BE4774" w:rsidRDefault="004C53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tempo correspondente ao valor de temperatura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= 24,88 + 11,95 = 36,83</m:t>
        </m:r>
      </m:oMath>
      <w:r>
        <w:rPr>
          <w:rFonts w:ascii="Calibri" w:eastAsia="Calibri" w:hAnsi="Calibri" w:cs="Calibri"/>
        </w:rPr>
        <w:t xml:space="preserve"> </w:t>
      </w:r>
      <m:oMath>
        <m:r>
          <w:rPr>
            <w:rFonts w:ascii="Cambria Math" w:eastAsia="Cambria Math" w:hAnsi="Cambria Math" w:cs="Cambria Math"/>
          </w:rPr>
          <m:t>°</m:t>
        </m:r>
        <m:r>
          <w:rPr>
            <w:rFonts w:ascii="Cambria Math" w:eastAsia="Cambria Math" w:hAnsi="Cambria Math" w:cs="Cambria Math"/>
          </w:rPr>
          <m:t>C</m:t>
        </m:r>
      </m:oMath>
      <w:r>
        <w:rPr>
          <w:rFonts w:ascii="Calibri" w:eastAsia="Calibri" w:hAnsi="Calibri" w:cs="Calibri"/>
        </w:rPr>
        <w:t xml:space="preserve"> foi de 1848 segundos</w:t>
      </w:r>
      <w:r>
        <w:rPr>
          <w:rFonts w:ascii="Calibri" w:eastAsia="Calibri" w:hAnsi="Calibri" w:cs="Calibri"/>
        </w:rPr>
        <w:t>. Descontando o tempo morto de 50 segundos teremos t = 1798 segundos.</w:t>
      </w:r>
    </w:p>
    <w:p w14:paraId="7D171A54" w14:textId="77777777" w:rsidR="00BE4774" w:rsidRDefault="004C53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 a metade deste tempo e somando o tempo morto, determinou-se a resposta correspondente do sistema,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73%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</w:rPr>
              <m:t xml:space="preserve"> + 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02</m:t>
                </m:r>
              </m:sub>
            </m:sSub>
          </m:e>
        </m:d>
        <m:r>
          <w:rPr>
            <w:rFonts w:ascii="Cambria Math" w:eastAsia="Cambria Math" w:hAnsi="Cambria Math" w:cs="Cambria Math"/>
          </w:rPr>
          <m:t xml:space="preserve"> =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s</m:t>
            </m:r>
          </m:sub>
        </m:sSub>
        <m:r>
          <w:rPr>
            <w:rFonts w:ascii="Cambria Math" w:eastAsia="Cambria Math" w:hAnsi="Cambria Math" w:cs="Cambria Math"/>
          </w:rPr>
          <m:t xml:space="preserve"> = </m:t>
        </m:r>
        <m:r>
          <w:rPr>
            <w:rFonts w:ascii="Cambria Math" w:eastAsia="Cambria Math" w:hAnsi="Cambria Math" w:cs="Cambria Math"/>
          </w:rPr>
          <m:t>T</m:t>
        </m:r>
        <m: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t</m:t>
        </m:r>
        <m:r>
          <w:rPr>
            <w:rFonts w:ascii="Cambria Math" w:eastAsia="Cambria Math" w:hAnsi="Cambria Math" w:cs="Cambria Math"/>
          </w:rPr>
          <m:t xml:space="preserve">= 949 </m:t>
        </m:r>
        <m:r>
          <w:rPr>
            <w:rFonts w:ascii="Cambria Math" w:eastAsia="Cambria Math" w:hAnsi="Cambria Math" w:cs="Cambria Math"/>
          </w:rPr>
          <m:t>s</m:t>
        </m:r>
        <m:r>
          <w:rPr>
            <w:rFonts w:ascii="Cambria Math" w:eastAsia="Cambria Math" w:hAnsi="Cambria Math" w:cs="Cambria Math"/>
          </w:rPr>
          <m:t>) = 31.38 - 24.88 = 6,50 °</m:t>
        </m:r>
        <m:r>
          <w:rPr>
            <w:rFonts w:ascii="Cambria Math" w:eastAsia="Cambria Math" w:hAnsi="Cambria Math" w:cs="Cambria Math"/>
          </w:rPr>
          <m:t>C</m:t>
        </m:r>
        <m:r>
          <w:rPr>
            <w:rFonts w:ascii="Cambria Math" w:eastAsia="Cambria Math" w:hAnsi="Cambria Math" w:cs="Cambria Math"/>
          </w:rPr>
          <m:t>.</m:t>
        </m:r>
      </m:oMath>
      <w:r>
        <w:rPr>
          <w:rFonts w:ascii="Calibri" w:eastAsia="Calibri" w:hAnsi="Calibri" w:cs="Calibri"/>
        </w:rPr>
        <w:t xml:space="preserve"> Assim, resolveu</w:t>
      </w:r>
      <w:r>
        <w:rPr>
          <w:rFonts w:ascii="Calibri" w:eastAsia="Calibri" w:hAnsi="Calibri" w:cs="Calibri"/>
        </w:rPr>
        <w:t>-se o seguinte sistema:</w:t>
      </w:r>
    </w:p>
    <w:p w14:paraId="7A5A021F" w14:textId="77777777" w:rsidR="00BE4774" w:rsidRDefault="004C53F4">
      <w:pPr>
        <w:spacing w:after="160" w:line="259" w:lineRule="auto"/>
        <w:jc w:val="center"/>
        <w:rPr>
          <w:rFonts w:ascii="Calibri" w:eastAsia="Calibri" w:hAnsi="Calibri" w:cs="Calibri"/>
        </w:rPr>
      </w:pPr>
      <w:commentRangeStart w:id="1"/>
      <w:r>
        <w:rPr>
          <w:rFonts w:ascii="Calibri" w:eastAsia="Calibri" w:hAnsi="Calibri" w:cs="Calibri"/>
          <w:noProof/>
        </w:rPr>
        <w:drawing>
          <wp:inline distT="0" distB="0" distL="0" distR="0" wp14:anchorId="59E11264" wp14:editId="2A8B63B1">
            <wp:extent cx="4908550" cy="1222399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222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1"/>
      <w:r>
        <w:commentReference w:id="1"/>
      </w:r>
    </w:p>
    <w:p w14:paraId="6A1057F8" w14:textId="77777777" w:rsidR="00BE4774" w:rsidRDefault="00BE4774">
      <w:pPr>
        <w:spacing w:after="160" w:line="259" w:lineRule="auto"/>
        <w:rPr>
          <w:rFonts w:ascii="Calibri" w:eastAsia="Calibri" w:hAnsi="Calibri" w:cs="Calibri"/>
        </w:rPr>
      </w:pPr>
    </w:p>
    <w:p w14:paraId="100BB6EA" w14:textId="77777777" w:rsidR="00BE4774" w:rsidRDefault="004C53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Portando:</w:t>
      </w:r>
    </w:p>
    <w:p w14:paraId="2C74DF1D" w14:textId="77777777" w:rsidR="00BE4774" w:rsidRDefault="004C53F4">
      <w:pPr>
        <w:spacing w:after="160" w:line="259" w:lineRule="auto"/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eastAsia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</m:e>
          </m:rad>
          <m:r>
            <w:rPr>
              <w:rFonts w:ascii="Cambria Math" w:eastAsia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</w:rPr>
                <m:t>1009,59⋅411,95</m:t>
              </m:r>
            </m:e>
          </m:rad>
          <m:r>
            <w:rPr>
              <w:rFonts w:ascii="Cambria Math" w:eastAsia="Cambria Math" w:hAnsi="Cambria Math" w:cs="Cambria Math"/>
            </w:rPr>
            <m:t>=644,90</m:t>
          </m:r>
        </m:oMath>
      </m:oMathPara>
    </w:p>
    <w:p w14:paraId="1AA0268A" w14:textId="77777777" w:rsidR="00BE4774" w:rsidRDefault="00BE4774">
      <w:pPr>
        <w:spacing w:after="160" w:line="259" w:lineRule="auto"/>
        <w:rPr>
          <w:rFonts w:ascii="Calibri" w:eastAsia="Calibri" w:hAnsi="Calibri" w:cs="Calibri"/>
        </w:rPr>
      </w:pPr>
    </w:p>
    <w:p w14:paraId="0CF34F28" w14:textId="77777777" w:rsidR="00BE4774" w:rsidRDefault="004C53F4">
      <w:pPr>
        <w:spacing w:after="160" w:line="259" w:lineRule="auto"/>
        <w:jc w:val="center"/>
        <w:rPr>
          <w:rFonts w:ascii="Cambria Math" w:eastAsia="Cambria Math" w:hAnsi="Cambria Math" w:cs="Cambria Math"/>
        </w:rPr>
      </w:pPr>
      <w:commentRangeStart w:id="2"/>
      <m:oMath>
        <m:r>
          <w:rPr>
            <w:rFonts w:ascii="Cambria Math" w:hAnsi="Cambria Math"/>
          </w:rPr>
          <m:t>ξ</m:t>
        </m:r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τ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21</m:t>
                </m:r>
              </m:sub>
            </m:sSub>
            <m:r>
              <w:rPr>
                <w:rFonts w:ascii="Cambria Math" w:eastAsia="Cambria Math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τ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22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</w:rPr>
              <m:t>2⋅</m:t>
            </m:r>
            <m:r>
              <w:rPr>
                <w:rFonts w:ascii="Cambria Math" w:eastAsia="Cambria Math" w:hAnsi="Cambria Math" w:cs="Cambria Math"/>
              </w:rPr>
              <m:t>τ</m:t>
            </m:r>
          </m:den>
        </m:f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1009,59+411,95</m:t>
            </m:r>
          </m:num>
          <m:den>
            <m:r>
              <w:rPr>
                <w:rFonts w:ascii="Cambria Math" w:eastAsia="Cambria Math" w:hAnsi="Cambria Math" w:cs="Cambria Math"/>
              </w:rPr>
              <m:t>2⋅644,90</m:t>
            </m:r>
          </m:den>
        </m:f>
        <m:r>
          <w:rPr>
            <w:rFonts w:ascii="Cambria Math" w:eastAsia="Cambria Math" w:hAnsi="Cambria Math" w:cs="Cambria Math"/>
          </w:rPr>
          <m:t>=1,10</m:t>
        </m:r>
      </m:oMath>
      <w:commentRangeEnd w:id="2"/>
      <w:r>
        <w:commentReference w:id="2"/>
      </w:r>
    </w:p>
    <w:p w14:paraId="6D306EE5" w14:textId="77777777" w:rsidR="00BE4774" w:rsidRDefault="00BE4774">
      <w:pPr>
        <w:spacing w:after="160" w:line="259" w:lineRule="auto"/>
        <w:jc w:val="center"/>
        <w:rPr>
          <w:rFonts w:ascii="Cambria Math" w:eastAsia="Cambria Math" w:hAnsi="Cambria Math" w:cs="Cambria Math"/>
        </w:rPr>
      </w:pPr>
    </w:p>
    <w:p w14:paraId="761B3E53" w14:textId="77777777" w:rsidR="00BE4774" w:rsidRDefault="004C53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função de transferência obtida é dada por:</w:t>
      </w:r>
    </w:p>
    <w:p w14:paraId="0E32EF2A" w14:textId="77777777" w:rsidR="00BE4774" w:rsidRDefault="004C53F4">
      <w:pPr>
        <w:spacing w:after="160" w:line="259" w:lineRule="auto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0,01421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1009,59+1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411,95</m:t>
                  </m:r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</w:rPr>
                    <m:t>+1</m:t>
                  </m:r>
                </m:e>
              </m:d>
            </m:den>
          </m:f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50</m:t>
              </m:r>
              <m:r>
                <w:rPr>
                  <w:rFonts w:ascii="Cambria Math" w:eastAsia="Cambria Math" w:hAnsi="Cambria Math" w:cs="Cambria Math"/>
                </w:rPr>
                <m:t>s</m:t>
              </m:r>
            </m:sup>
          </m:sSup>
        </m:oMath>
      </m:oMathPara>
    </w:p>
    <w:p w14:paraId="530DDF38" w14:textId="77777777" w:rsidR="00BE4774" w:rsidRDefault="00BE4774">
      <w:pPr>
        <w:spacing w:after="160" w:line="259" w:lineRule="auto"/>
        <w:rPr>
          <w:rFonts w:ascii="Calibri" w:eastAsia="Calibri" w:hAnsi="Calibri" w:cs="Calibri"/>
        </w:rPr>
      </w:pPr>
    </w:p>
    <w:p w14:paraId="563953B0" w14:textId="77777777" w:rsidR="00BE4774" w:rsidRDefault="004C53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</w:t>
      </w:r>
    </w:p>
    <w:p w14:paraId="704C79CD" w14:textId="77777777" w:rsidR="00BE4774" w:rsidRDefault="004C53F4">
      <w:pPr>
        <w:spacing w:after="160" w:line="259" w:lineRule="auto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640,99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+2∙</m:t>
              </m:r>
              <m:r>
                <w:rPr>
                  <w:rFonts w:ascii="Cambria Math" w:eastAsia="Cambria Math" w:hAnsi="Cambria Math" w:cs="Cambria Math"/>
                </w:rPr>
                <m:t>1,1∙640,99</m:t>
              </m:r>
              <m:r>
                <w:rPr>
                  <w:rFonts w:ascii="Cambria Math" w:eastAsia="Cambria Math" w:hAnsi="Cambria Math" w:cs="Cambria Math"/>
                </w:rPr>
                <m:t>s</m:t>
              </m:r>
              <m:r>
                <w:rPr>
                  <w:rFonts w:ascii="Cambria Math" w:eastAsia="Cambria Math" w:hAnsi="Cambria Math" w:cs="Cambria Math"/>
                </w:rPr>
                <m:t>+1</m:t>
              </m:r>
            </m:den>
          </m:f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50</m:t>
              </m:r>
              <m:r>
                <w:rPr>
                  <w:rFonts w:ascii="Cambria Math" w:eastAsia="Cambria Math" w:hAnsi="Cambria Math" w:cs="Cambria Math"/>
                </w:rPr>
                <m:t>s</m:t>
              </m:r>
            </m:sup>
          </m:sSup>
        </m:oMath>
      </m:oMathPara>
    </w:p>
    <w:p w14:paraId="40E998C5" w14:textId="77777777" w:rsidR="00BE4774" w:rsidRDefault="00BE4774">
      <w:pPr>
        <w:spacing w:after="160" w:line="259" w:lineRule="auto"/>
        <w:rPr>
          <w:rFonts w:ascii="Calibri" w:eastAsia="Calibri" w:hAnsi="Calibri" w:cs="Calibri"/>
        </w:rPr>
      </w:pPr>
    </w:p>
    <w:p w14:paraId="5C969B9A" w14:textId="77777777" w:rsidR="00BE4774" w:rsidRDefault="004C53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 função do tempo, o sistema de segunda ordem pode ser descrito como:</w:t>
      </w:r>
    </w:p>
    <w:p w14:paraId="18DC3B37" w14:textId="77777777" w:rsidR="00BE4774" w:rsidRDefault="004C53F4">
      <w:pPr>
        <w:spacing w:after="160" w:line="259" w:lineRule="auto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eastAsia="Cambria Math" w:hAnsi="Cambria Math" w:cs="Cambria Math"/>
            </w:rPr>
            <m:t>P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1-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libri" w:eastAsia="Calibri" w:hAnsi="Calibri" w:cs="Calibri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libri" w:eastAsia="Calibri" w:hAnsi="Calibri" w:cs="Calibri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libri" w:eastAsia="Calibri" w:hAnsi="Calibri" w:cs="Calibri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sub>
                  </m:sSub>
                </m:den>
              </m:f>
            </m:e>
          </m:d>
        </m:oMath>
      </m:oMathPara>
    </w:p>
    <w:p w14:paraId="53D85F68" w14:textId="77777777" w:rsidR="00BE4774" w:rsidRDefault="00BE4774">
      <w:pPr>
        <w:spacing w:after="160" w:line="259" w:lineRule="auto"/>
        <w:rPr>
          <w:rFonts w:ascii="Calibri" w:eastAsia="Calibri" w:hAnsi="Calibri" w:cs="Calibri"/>
        </w:rPr>
      </w:pPr>
    </w:p>
    <w:p w14:paraId="2ED0FBFD" w14:textId="77777777" w:rsidR="00BE4774" w:rsidRDefault="00BE4774">
      <w:pPr>
        <w:spacing w:after="160" w:line="259" w:lineRule="auto"/>
        <w:rPr>
          <w:rFonts w:ascii="Calibri" w:eastAsia="Calibri" w:hAnsi="Calibri" w:cs="Calibri"/>
        </w:rPr>
      </w:pPr>
    </w:p>
    <w:p w14:paraId="225FDF45" w14:textId="77777777" w:rsidR="00BE4774" w:rsidRDefault="004C53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função dependente do tempo é dada por:</w:t>
      </w:r>
    </w:p>
    <w:p w14:paraId="5305230C" w14:textId="77777777" w:rsidR="00BE4774" w:rsidRDefault="004C53F4">
      <w:pPr>
        <w:spacing w:after="160" w:line="259" w:lineRule="auto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=15.93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1-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1009,59</m:t>
                  </m:r>
                  <m:box>
                    <m:boxPr>
                      <m:opEmu m:val="1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exp</m:t>
                      </m:r>
                    </m:e>
                  </m:box>
                  <m:r>
                    <w:rPr>
                      <w:rFonts w:ascii="Cambria Math" w:eastAsia="Cambria Math" w:hAnsi="Cambria Math" w:cs="Cambria Math"/>
                    </w:rPr>
                    <m:t>exp</m:t>
                  </m:r>
                  <m:r>
                    <w:rPr>
                      <w:rFonts w:ascii="Calibri" w:eastAsia="Calibri" w:hAnsi="Calibri" w:cs="Calibri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50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1009,59</m:t>
                          </m:r>
                        </m:den>
                      </m:f>
                    </m:e>
                  </m:d>
                  <m:r>
                    <w:rPr>
                      <w:rFonts w:ascii="Calibri" w:eastAsia="Calibri" w:hAnsi="Calibri" w:cs="Calibri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411,95</m:t>
                  </m:r>
                  <m:box>
                    <m:boxPr>
                      <m:opEmu m:val="1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exp</m:t>
                      </m:r>
                    </m:e>
                  </m:box>
                  <m:r>
                    <w:rPr>
                      <w:rFonts w:ascii="Cambria Math" w:eastAsia="Cambria Math" w:hAnsi="Cambria Math" w:cs="Cambria Math"/>
                    </w:rPr>
                    <m:t>exp</m:t>
                  </m:r>
                  <m:r>
                    <w:rPr>
                      <w:rFonts w:ascii="Calibri" w:eastAsia="Calibri" w:hAnsi="Calibri" w:cs="Calibri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50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411,95</m:t>
                          </m:r>
                        </m:den>
                      </m:f>
                    </m:e>
                  </m:d>
                  <m:r>
                    <w:rPr>
                      <w:rFonts w:ascii="Calibri" w:eastAsia="Calibri" w:hAnsi="Calibri" w:cs="Calibri"/>
                    </w:rPr>
                    <m:t xml:space="preserve"> 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813.81</m:t>
                  </m:r>
                </m:den>
              </m:f>
            </m:e>
          </m:d>
        </m:oMath>
      </m:oMathPara>
    </w:p>
    <w:p w14:paraId="071E5A0E" w14:textId="77777777" w:rsidR="00BE4774" w:rsidRDefault="00BE4774">
      <w:pPr>
        <w:spacing w:after="160" w:line="259" w:lineRule="auto"/>
        <w:rPr>
          <w:rFonts w:ascii="Calibri" w:eastAsia="Calibri" w:hAnsi="Calibri" w:cs="Calibri"/>
        </w:rPr>
      </w:pPr>
    </w:p>
    <w:p w14:paraId="327184A2" w14:textId="77777777" w:rsidR="00BE4774" w:rsidRDefault="004C53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07C3D37" wp14:editId="79453E7E">
            <wp:extent cx="5734050" cy="3086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FA0182" w14:textId="77777777" w:rsidR="00BE4774" w:rsidRDefault="00BE4774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5D18BD14" w14:textId="77777777" w:rsidR="00BE4774" w:rsidRDefault="004C53F4" w:rsidP="00BE4774">
      <w:pPr>
        <w:spacing w:after="160" w:line="259" w:lineRule="auto"/>
        <w:jc w:val="both"/>
        <w:rPr>
          <w:rFonts w:ascii="Calibri" w:eastAsia="Calibri" w:hAnsi="Calibri" w:cs="Calibri"/>
        </w:rPr>
        <w:pPrChange w:id="3" w:author="Guilherme Freire Mansor Antonio" w:date="2019-05-27T23:34:00Z">
          <w:pPr>
            <w:spacing w:after="160" w:line="259" w:lineRule="auto"/>
          </w:pPr>
        </w:pPrChange>
      </w:pPr>
      <w:bookmarkStart w:id="4" w:name="_gjdgxs" w:colFirst="0" w:colLast="0"/>
      <w:bookmarkEnd w:id="4"/>
      <w:r>
        <w:rPr>
          <w:rFonts w:ascii="Calibri" w:eastAsia="Calibri" w:hAnsi="Calibri" w:cs="Calibri"/>
        </w:rPr>
        <w:tab/>
      </w:r>
      <w:ins w:id="5" w:author="Guilherme Freire Mansor Antonio" w:date="2019-05-27T23:31:00Z">
        <w:r>
          <w:rPr>
            <w:rFonts w:ascii="Calibri" w:eastAsia="Calibri" w:hAnsi="Calibri" w:cs="Calibri"/>
          </w:rPr>
          <w:t>Abaixo na figura xx é possível comparar o diferente comportamento dinâmico dos dois tanques. Em ambos os casos as curvas obtidas pela  metodologia empírica de determinação da função de transferência se correlacionaram muito fortemente com as previstas feno</w:t>
        </w:r>
        <w:r>
          <w:rPr>
            <w:rFonts w:ascii="Calibri" w:eastAsia="Calibri" w:hAnsi="Calibri" w:cs="Calibri"/>
          </w:rPr>
          <w:t>menologicamente.</w:t>
        </w:r>
      </w:ins>
    </w:p>
    <w:p w14:paraId="191A94D7" w14:textId="77777777" w:rsidR="00BE4774" w:rsidRDefault="00BE4774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BCCB727" w14:textId="77777777" w:rsidR="00BE4774" w:rsidRDefault="00BE4774">
      <w:pPr>
        <w:spacing w:after="160" w:line="259" w:lineRule="auto"/>
        <w:rPr>
          <w:rFonts w:ascii="Calibri" w:eastAsia="Calibri" w:hAnsi="Calibri" w:cs="Calibri"/>
        </w:rPr>
      </w:pPr>
    </w:p>
    <w:p w14:paraId="679B0BBD" w14:textId="77777777" w:rsidR="00BE4774" w:rsidRDefault="00BE4774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21E30D2" w14:textId="77777777" w:rsidR="00BE4774" w:rsidRDefault="004C53F4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707B6DF8" wp14:editId="4A36A939">
            <wp:extent cx="5734050" cy="27305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3B5FE" w14:textId="77777777" w:rsidR="00BE4774" w:rsidRDefault="00BE4774">
      <w:pPr>
        <w:spacing w:after="160" w:line="360" w:lineRule="auto"/>
        <w:jc w:val="both"/>
        <w:rPr>
          <w:sz w:val="24"/>
          <w:szCs w:val="24"/>
        </w:rPr>
      </w:pPr>
    </w:p>
    <w:p w14:paraId="0FA9929D" w14:textId="77777777" w:rsidR="00BE4774" w:rsidRDefault="004C53F4">
      <w:p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4. Conclusões</w:t>
      </w:r>
    </w:p>
    <w:p w14:paraId="776A537E" w14:textId="77777777" w:rsidR="00BE4774" w:rsidRDefault="004C53F4">
      <w:pPr>
        <w:spacing w:after="160" w:line="360" w:lineRule="auto"/>
        <w:jc w:val="both"/>
        <w:rPr>
          <w:sz w:val="24"/>
          <w:szCs w:val="24"/>
        </w:rPr>
      </w:pPr>
      <w:bookmarkStart w:id="6" w:name="_GoBack"/>
      <w:r>
        <w:rPr>
          <w:sz w:val="24"/>
          <w:szCs w:val="24"/>
        </w:rPr>
        <w:tab/>
      </w:r>
      <w:r>
        <w:rPr>
          <w:sz w:val="24"/>
          <w:szCs w:val="24"/>
        </w:rPr>
        <w:t>De acordo com o que foi observado por meio dos dados obtidos na prática, pode-se concluir que as premissas adotadas de comportamento, de primeira ordem para o primeiro tanque, e de segunda ordem para o segundo tanque, num sistema de tanques agitados em sér</w:t>
      </w:r>
      <w:r>
        <w:rPr>
          <w:sz w:val="24"/>
          <w:szCs w:val="24"/>
        </w:rPr>
        <w:t>ie se mostrou válida. Ambas as curvas obtidas pelo modelo fenomenológico mostraram forte correlação com as os dados empíricos. No primeiro tanque o tempo morto foi pequeno, de apenas 3 segundos, indicando uma boa agitação, visto que a variação de temperatu</w:t>
      </w:r>
      <w:r>
        <w:rPr>
          <w:sz w:val="24"/>
          <w:szCs w:val="24"/>
        </w:rPr>
        <w:t xml:space="preserve">ra foi prontamente detectada pelo termopar. Já no segundo tanque, houve um tempo morto maior, isto é de 50 segundos, uma vez que a variação de temperatura no segundo tanque dependia do aumento de temperatura do primeiro. </w:t>
      </w:r>
    </w:p>
    <w:p w14:paraId="45120D66" w14:textId="77777777" w:rsidR="00BE4774" w:rsidRDefault="004C53F4">
      <w:p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O valor do coeficiente de amortec</w:t>
      </w:r>
      <w:r>
        <w:rPr>
          <w:sz w:val="24"/>
          <w:szCs w:val="24"/>
        </w:rPr>
        <w:t>imento encontrado para o segundo tanque indica comportamento superamortecido (&gt;1), o que pode ser corroborado pela curva que não apresentou caráter oscilatório como resposta à perturbação degrau.</w:t>
      </w:r>
    </w:p>
    <w:p w14:paraId="6098C903" w14:textId="77777777" w:rsidR="00BE4774" w:rsidRDefault="004C53F4">
      <w:pPr>
        <w:spacing w:after="16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0645274" w14:textId="77777777" w:rsidR="00BE4774" w:rsidRDefault="004C53F4">
      <w:pPr>
        <w:spacing w:after="160" w:line="360" w:lineRule="auto"/>
        <w:jc w:val="both"/>
        <w:rPr>
          <w:sz w:val="24"/>
          <w:szCs w:val="24"/>
        </w:rPr>
      </w:pPr>
      <w:ins w:id="7" w:author="Guilherme Freire Mansor Antonio" w:date="2019-05-28T00:37:00Z">
        <w:r>
          <w:rPr>
            <w:sz w:val="24"/>
            <w:szCs w:val="24"/>
          </w:rPr>
          <w:t>Falar sobre o coeficiente de amortecimento e o tempo que s</w:t>
        </w:r>
        <w:r>
          <w:rPr>
            <w:sz w:val="24"/>
            <w:szCs w:val="24"/>
          </w:rPr>
          <w:t>e levou para atingir o segundo estado estacionário.</w:t>
        </w:r>
      </w:ins>
      <w:bookmarkEnd w:id="6"/>
    </w:p>
    <w:sectPr w:rsidR="00BE47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uilherme Freire Mansor Antonio" w:date="2019-05-27T23:28:00Z" w:initials="">
    <w:p w14:paraId="0BFFCF6A" w14:textId="77777777" w:rsidR="00BE4774" w:rsidRDefault="004C53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Primeira ordem. Não segunda. São dois sistemas de primeira ordem em série.</w:t>
      </w:r>
    </w:p>
  </w:comment>
  <w:comment w:id="1" w:author="Guilherme Freire Mansor Antonio" w:date="2019-05-27T23:25:00Z" w:initials="">
    <w:p w14:paraId="6FC4DF89" w14:textId="77777777" w:rsidR="00BE4774" w:rsidRDefault="004C53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73%</w:t>
      </w:r>
    </w:p>
  </w:comment>
  <w:comment w:id="2" w:author="Guilherme Freire Mansor Antonio" w:date="2019-05-28T00:37:00Z" w:initials="">
    <w:p w14:paraId="6EC0764A" w14:textId="77777777" w:rsidR="00BE4774" w:rsidRDefault="004C53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Discutir um pouco mais sobre o que esse valor acima de 1 significa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FFCF6A" w15:done="0"/>
  <w15:commentEx w15:paraId="6FC4DF89" w15:done="0"/>
  <w15:commentEx w15:paraId="6EC076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FFCF6A" w16cid:durableId="209AC7F1"/>
  <w16cid:commentId w16cid:paraId="6FC4DF89" w16cid:durableId="209AC7F2"/>
  <w16cid:commentId w16cid:paraId="6EC0764A" w16cid:durableId="209AC7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111E2"/>
    <w:multiLevelType w:val="multilevel"/>
    <w:tmpl w:val="95F45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72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b/>
      </w:rPr>
    </w:lvl>
  </w:abstractNum>
  <w:abstractNum w:abstractNumId="1" w15:restartNumberingAfterBreak="0">
    <w:nsid w:val="38DA41B4"/>
    <w:multiLevelType w:val="multilevel"/>
    <w:tmpl w:val="9C5A95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1A36D7A"/>
    <w:multiLevelType w:val="multilevel"/>
    <w:tmpl w:val="68526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774"/>
    <w:rsid w:val="004C53F4"/>
    <w:rsid w:val="00BE4774"/>
    <w:rsid w:val="00F4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04C44"/>
  <w15:docId w15:val="{2CA593B4-5623-4198-B3A6-0C861D5C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2E3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E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1037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Borges de Lima - K2</cp:lastModifiedBy>
  <cp:revision>3</cp:revision>
  <dcterms:created xsi:type="dcterms:W3CDTF">2019-05-31T00:21:00Z</dcterms:created>
  <dcterms:modified xsi:type="dcterms:W3CDTF">2019-05-31T21:28:00Z</dcterms:modified>
</cp:coreProperties>
</file>